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EC39" w14:textId="77777777" w:rsidR="001039E9" w:rsidRPr="001039E9" w:rsidRDefault="005E3A5B" w:rsidP="007D5488">
      <w:pPr>
        <w:spacing w:afterLines="100" w:after="297" w:line="220" w:lineRule="atLeast"/>
        <w:jc w:val="center"/>
        <w:rPr>
          <w:rFonts w:ascii="ＭＳ ゴシック" w:eastAsia="ＭＳ ゴシック" w:hAnsi="Times New Roman"/>
          <w:b/>
          <w:sz w:val="28"/>
          <w:szCs w:val="28"/>
        </w:rPr>
      </w:pPr>
      <w:r>
        <w:rPr>
          <w:rFonts w:ascii="ＭＳ ゴシック" w:eastAsia="ＭＳ ゴシック" w:hAnsi="Times New Roman" w:hint="eastAsia"/>
          <w:b/>
          <w:sz w:val="28"/>
          <w:szCs w:val="28"/>
        </w:rPr>
        <w:t>法政大学情報メディア教育研究センター研究報告　投稿前</w:t>
      </w:r>
      <w:r w:rsidR="007E124B">
        <w:rPr>
          <w:rFonts w:ascii="ＭＳ ゴシック" w:eastAsia="ＭＳ ゴシック" w:hAnsi="Times New Roman" w:hint="eastAsia"/>
          <w:b/>
          <w:sz w:val="28"/>
          <w:szCs w:val="28"/>
        </w:rPr>
        <w:t>チェックシート</w:t>
      </w:r>
    </w:p>
    <w:p w14:paraId="304121F9" w14:textId="77777777" w:rsidR="001039E9" w:rsidRDefault="001039E9" w:rsidP="007D5488">
      <w:pPr>
        <w:spacing w:afterLines="100" w:after="297" w:line="220" w:lineRule="exact"/>
        <w:jc w:val="center"/>
        <w:rPr>
          <w:rFonts w:ascii="ＭＳ ゴシック" w:eastAsia="ＭＳ ゴシック" w:hAnsi="Times New Roman"/>
          <w:sz w:val="20"/>
          <w:u w:val="single"/>
        </w:rPr>
      </w:pPr>
      <w:r>
        <w:rPr>
          <w:rFonts w:ascii="ＭＳ ゴシック" w:eastAsia="ＭＳ ゴシック" w:hAnsi="Times New Roman" w:hint="eastAsia"/>
          <w:sz w:val="20"/>
          <w:u w:val="single"/>
        </w:rPr>
        <w:t>著者名</w:t>
      </w:r>
      <w:bookmarkStart w:id="0" w:name="テキスト2"/>
      <w:r w:rsidR="007665C1">
        <w:rPr>
          <w:rFonts w:ascii="ＭＳ ゴシック" w:eastAsia="ＭＳ ゴシック" w:hAnsi="Times New Roman"/>
          <w:sz w:val="20"/>
          <w:u w:val="single"/>
        </w:rPr>
        <w:tab/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bookmarkEnd w:id="0"/>
      <w:r w:rsidRPr="00F92394">
        <w:rPr>
          <w:rFonts w:ascii="ＭＳ ゴシック" w:eastAsia="ＭＳ ゴシック" w:hAnsi="Times New Roman" w:hint="eastAsia"/>
          <w:sz w:val="20"/>
        </w:rPr>
        <w:t xml:space="preserve">　</w:t>
      </w:r>
      <w:bookmarkStart w:id="1" w:name="テキスト3"/>
      <w:r w:rsidR="00F746B5">
        <w:rPr>
          <w:rFonts w:ascii="ＭＳ ゴシック" w:eastAsia="ＭＳ ゴシック" w:hAnsi="Times New Roman" w:hint="eastAsia"/>
          <w:sz w:val="20"/>
          <w:u w:val="single"/>
        </w:rPr>
        <w:t>題名</w:t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r w:rsidR="007665C1">
        <w:rPr>
          <w:rFonts w:ascii="ＭＳ ゴシック" w:eastAsia="ＭＳ ゴシック" w:hAnsi="Times New Roman"/>
          <w:sz w:val="20"/>
          <w:u w:val="single"/>
        </w:rPr>
        <w:tab/>
      </w:r>
      <w:bookmarkEnd w:id="1"/>
    </w:p>
    <w:p w14:paraId="4DC10A13" w14:textId="77777777" w:rsidR="007E124B" w:rsidRPr="007D5488" w:rsidRDefault="007E124B" w:rsidP="007D5488">
      <w:pPr>
        <w:pStyle w:val="ae"/>
        <w:numPr>
          <w:ilvl w:val="0"/>
          <w:numId w:val="14"/>
        </w:numPr>
        <w:ind w:leftChars="0"/>
        <w:rPr>
          <w:sz w:val="18"/>
        </w:rPr>
      </w:pPr>
      <w:r w:rsidRPr="007D5488">
        <w:rPr>
          <w:rFonts w:ascii="ＭＳ ゴシック" w:eastAsia="ＭＳ ゴシック" w:hAnsi="Times New Roman" w:hint="eastAsia"/>
          <w:sz w:val="18"/>
        </w:rPr>
        <w:t>用紙サイズは</w:t>
      </w:r>
      <w:r w:rsidRPr="007D5488">
        <w:rPr>
          <w:rFonts w:ascii="ＭＳ ゴシック" w:eastAsia="ＭＳ ゴシック" w:hAnsi="Times New Roman"/>
          <w:sz w:val="18"/>
        </w:rPr>
        <w:t>A4</w:t>
      </w:r>
      <w:r w:rsidRPr="007D5488">
        <w:rPr>
          <w:rFonts w:ascii="ＭＳ ゴシック" w:eastAsia="ＭＳ ゴシック" w:hAnsi="Times New Roman" w:hint="eastAsia"/>
          <w:sz w:val="18"/>
        </w:rPr>
        <w:t>で作成されている。</w:t>
      </w:r>
    </w:p>
    <w:p w14:paraId="01AC52B9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余白が適切に指定されている。</w:t>
      </w:r>
    </w:p>
    <w:p w14:paraId="4AEE3230" w14:textId="2EF6CA94" w:rsidR="007E124B" w:rsidRPr="00E75437" w:rsidRDefault="007E124B" w:rsidP="00E75437">
      <w:pPr>
        <w:ind w:firstLineChars="100" w:firstLine="14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【上余白：</w:t>
      </w:r>
      <w:r w:rsidR="009A72A4">
        <w:rPr>
          <w:rFonts w:ascii="ＭＳ ゴシック" w:eastAsia="ＭＳ ゴシック" w:hAnsi="Times New Roman" w:hint="eastAsia"/>
          <w:sz w:val="14"/>
        </w:rPr>
        <w:t>30</w:t>
      </w:r>
      <w:r w:rsidR="0037697B">
        <w:rPr>
          <w:rFonts w:ascii="ＭＳ ゴシック" w:eastAsia="ＭＳ ゴシック" w:hAnsi="Times New Roman"/>
          <w:sz w:val="14"/>
        </w:rPr>
        <w:t xml:space="preserve"> mm</w:t>
      </w:r>
      <w:r w:rsidRPr="00E75437">
        <w:rPr>
          <w:rFonts w:ascii="ＭＳ ゴシック" w:eastAsia="ＭＳ ゴシック" w:hAnsi="Times New Roman" w:hint="eastAsia"/>
          <w:sz w:val="14"/>
        </w:rPr>
        <w:t xml:space="preserve">　下余白： </w:t>
      </w:r>
      <w:r w:rsidR="009A72A4">
        <w:rPr>
          <w:rFonts w:ascii="ＭＳ ゴシック" w:eastAsia="ＭＳ ゴシック" w:hAnsi="Times New Roman" w:hint="eastAsia"/>
          <w:sz w:val="14"/>
        </w:rPr>
        <w:t>30</w:t>
      </w:r>
      <w:r w:rsidR="0037697B">
        <w:rPr>
          <w:rFonts w:ascii="ＭＳ ゴシック" w:eastAsia="ＭＳ ゴシック" w:hAnsi="Times New Roman"/>
          <w:sz w:val="14"/>
        </w:rPr>
        <w:t xml:space="preserve"> mm</w:t>
      </w:r>
      <w:r w:rsidRPr="00E75437">
        <w:rPr>
          <w:rFonts w:ascii="ＭＳ ゴシック" w:eastAsia="ＭＳ ゴシック" w:hAnsi="Times New Roman" w:hint="eastAsia"/>
          <w:sz w:val="14"/>
        </w:rPr>
        <w:t xml:space="preserve">　左余白：2</w:t>
      </w:r>
      <w:r w:rsidR="009A72A4">
        <w:rPr>
          <w:rFonts w:ascii="ＭＳ ゴシック" w:eastAsia="ＭＳ ゴシック" w:hAnsi="Times New Roman" w:hint="eastAsia"/>
          <w:sz w:val="14"/>
        </w:rPr>
        <w:t>5</w:t>
      </w:r>
      <w:r w:rsidR="0037697B">
        <w:rPr>
          <w:rFonts w:ascii="ＭＳ ゴシック" w:eastAsia="ＭＳ ゴシック" w:hAnsi="Times New Roman"/>
          <w:sz w:val="14"/>
        </w:rPr>
        <w:t xml:space="preserve"> mm</w:t>
      </w:r>
      <w:r w:rsidRPr="00E75437">
        <w:rPr>
          <w:rFonts w:ascii="ＭＳ ゴシック" w:eastAsia="ＭＳ ゴシック" w:hAnsi="Times New Roman" w:hint="eastAsia"/>
          <w:sz w:val="14"/>
        </w:rPr>
        <w:t xml:space="preserve">　右余白：2</w:t>
      </w:r>
      <w:r w:rsidR="009A72A4">
        <w:rPr>
          <w:rFonts w:ascii="ＭＳ ゴシック" w:eastAsia="ＭＳ ゴシック" w:hAnsi="Times New Roman" w:hint="eastAsia"/>
          <w:sz w:val="14"/>
        </w:rPr>
        <w:t>5</w:t>
      </w:r>
      <w:r w:rsidR="0037697B">
        <w:rPr>
          <w:rFonts w:ascii="ＭＳ ゴシック" w:eastAsia="ＭＳ ゴシック" w:hAnsi="Times New Roman"/>
          <w:sz w:val="14"/>
        </w:rPr>
        <w:t xml:space="preserve"> mm</w:t>
      </w:r>
      <w:r w:rsidRPr="00E75437">
        <w:rPr>
          <w:rFonts w:ascii="ＭＳ ゴシック" w:eastAsia="ＭＳ ゴシック" w:hAnsi="Times New Roman" w:hint="eastAsia"/>
          <w:sz w:val="14"/>
        </w:rPr>
        <w:t>】</w:t>
      </w:r>
    </w:p>
    <w:p w14:paraId="2F083102" w14:textId="78A68B93" w:rsidR="007E124B" w:rsidRPr="00E75437" w:rsidRDefault="007D16F4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>
        <w:rPr>
          <w:rFonts w:ascii="ＭＳ ゴシック" w:eastAsia="ＭＳ ゴシック" w:hAnsi="Times New Roman" w:hint="eastAsia"/>
          <w:sz w:val="18"/>
        </w:rPr>
        <w:t>和文の原稿では、</w:t>
      </w:r>
      <w:r w:rsidR="007E124B" w:rsidRPr="00E75437">
        <w:rPr>
          <w:rFonts w:ascii="ＭＳ ゴシック" w:eastAsia="ＭＳ ゴシック" w:hAnsi="Times New Roman" w:hint="eastAsia"/>
          <w:sz w:val="18"/>
        </w:rPr>
        <w:t>題</w:t>
      </w:r>
      <w:r w:rsidR="005C2EB8">
        <w:rPr>
          <w:rFonts w:ascii="ＭＳ ゴシック" w:eastAsia="ＭＳ ゴシック" w:hAnsi="Times New Roman" w:hint="eastAsia"/>
          <w:sz w:val="18"/>
        </w:rPr>
        <w:t>名</w:t>
      </w:r>
      <w:r w:rsidR="007E124B" w:rsidRPr="00E75437">
        <w:rPr>
          <w:rFonts w:ascii="ＭＳ ゴシック" w:eastAsia="ＭＳ ゴシック" w:hAnsi="Times New Roman" w:hint="eastAsia"/>
          <w:sz w:val="18"/>
        </w:rPr>
        <w:t>が和文と英文で書かれている。</w:t>
      </w:r>
      <w:r>
        <w:rPr>
          <w:rFonts w:ascii="ＭＳ ゴシック" w:eastAsia="ＭＳ ゴシック" w:hAnsi="Times New Roman" w:hint="eastAsia"/>
          <w:sz w:val="18"/>
        </w:rPr>
        <w:t>英文の原稿では、題</w:t>
      </w:r>
      <w:r w:rsidR="005C2EB8">
        <w:rPr>
          <w:rFonts w:ascii="ＭＳ ゴシック" w:eastAsia="ＭＳ ゴシック" w:hAnsi="Times New Roman" w:hint="eastAsia"/>
          <w:sz w:val="18"/>
        </w:rPr>
        <w:t>名</w:t>
      </w:r>
      <w:r>
        <w:rPr>
          <w:rFonts w:ascii="ＭＳ ゴシック" w:eastAsia="ＭＳ ゴシック" w:hAnsi="Times New Roman" w:hint="eastAsia"/>
          <w:sz w:val="18"/>
        </w:rPr>
        <w:t>が英文で書かれている。</w:t>
      </w:r>
    </w:p>
    <w:p w14:paraId="684CF4D6" w14:textId="77777777" w:rsidR="007E124B" w:rsidRPr="00E75437" w:rsidRDefault="007D16F4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>
        <w:rPr>
          <w:rFonts w:ascii="ＭＳ ゴシック" w:eastAsia="ＭＳ ゴシック" w:hAnsi="Times New Roman" w:hint="eastAsia"/>
          <w:sz w:val="18"/>
        </w:rPr>
        <w:t>和文の原稿では、</w:t>
      </w:r>
      <w:r w:rsidR="007E124B" w:rsidRPr="00E75437">
        <w:rPr>
          <w:rFonts w:ascii="ＭＳ ゴシック" w:eastAsia="ＭＳ ゴシック" w:hAnsi="Times New Roman" w:hint="eastAsia"/>
          <w:sz w:val="18"/>
        </w:rPr>
        <w:t>著者名が和文と英文で書かれている。</w:t>
      </w:r>
      <w:r>
        <w:rPr>
          <w:rFonts w:ascii="ＭＳ ゴシック" w:eastAsia="ＭＳ ゴシック" w:hAnsi="Times New Roman" w:hint="eastAsia"/>
          <w:sz w:val="18"/>
        </w:rPr>
        <w:t>英文の原稿では、</w:t>
      </w:r>
      <w:r w:rsidRPr="00E75437">
        <w:rPr>
          <w:rFonts w:ascii="ＭＳ ゴシック" w:eastAsia="ＭＳ ゴシック" w:hAnsi="Times New Roman" w:hint="eastAsia"/>
          <w:sz w:val="18"/>
        </w:rPr>
        <w:t>著者名が</w:t>
      </w:r>
      <w:r>
        <w:rPr>
          <w:rFonts w:ascii="ＭＳ ゴシック" w:eastAsia="ＭＳ ゴシック" w:hAnsi="Times New Roman" w:hint="eastAsia"/>
          <w:sz w:val="18"/>
        </w:rPr>
        <w:t>英文で書かれている。</w:t>
      </w:r>
    </w:p>
    <w:p w14:paraId="6B59B126" w14:textId="26D1A5C2" w:rsidR="007E124B" w:rsidRPr="00E75437" w:rsidRDefault="007D16F4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>
        <w:rPr>
          <w:rFonts w:ascii="ＭＳ ゴシック" w:eastAsia="ＭＳ ゴシック" w:hAnsi="Times New Roman" w:hint="eastAsia"/>
          <w:sz w:val="18"/>
        </w:rPr>
        <w:t>和文の原稿では、</w:t>
      </w:r>
      <w:r w:rsidR="007E124B" w:rsidRPr="00E75437">
        <w:rPr>
          <w:rFonts w:ascii="ＭＳ ゴシック" w:eastAsia="ＭＳ ゴシック" w:hAnsi="Times New Roman" w:hint="eastAsia"/>
          <w:sz w:val="18"/>
        </w:rPr>
        <w:t>著者の所属が和文で著者名の</w:t>
      </w:r>
      <w:r w:rsidR="009A72A4">
        <w:rPr>
          <w:rFonts w:ascii="ＭＳ ゴシック" w:eastAsia="ＭＳ ゴシック" w:hAnsi="Times New Roman" w:hint="eastAsia"/>
          <w:sz w:val="18"/>
        </w:rPr>
        <w:t>括弧付き</w:t>
      </w:r>
      <w:r w:rsidR="007E124B" w:rsidRPr="00E75437">
        <w:rPr>
          <w:rFonts w:ascii="ＭＳ ゴシック" w:eastAsia="ＭＳ ゴシック" w:hAnsi="Times New Roman" w:hint="eastAsia"/>
          <w:sz w:val="18"/>
        </w:rPr>
        <w:t>右上付き番号と対応させて書かれている。</w:t>
      </w:r>
      <w:r>
        <w:rPr>
          <w:rFonts w:ascii="ＭＳ ゴシック" w:eastAsia="ＭＳ ゴシック" w:hAnsi="Times New Roman" w:hint="eastAsia"/>
          <w:sz w:val="18"/>
        </w:rPr>
        <w:t>英文の原稿では、著者の所属が英文</w:t>
      </w:r>
      <w:r w:rsidRPr="00E75437">
        <w:rPr>
          <w:rFonts w:ascii="ＭＳ ゴシック" w:eastAsia="ＭＳ ゴシック" w:hAnsi="Times New Roman" w:hint="eastAsia"/>
          <w:sz w:val="18"/>
        </w:rPr>
        <w:t>で著者名の</w:t>
      </w:r>
      <w:r w:rsidR="009A72A4">
        <w:rPr>
          <w:rFonts w:ascii="ＭＳ ゴシック" w:eastAsia="ＭＳ ゴシック" w:hAnsi="Times New Roman" w:hint="eastAsia"/>
          <w:sz w:val="18"/>
        </w:rPr>
        <w:t>括弧付き</w:t>
      </w:r>
      <w:r w:rsidRPr="00E75437">
        <w:rPr>
          <w:rFonts w:ascii="ＭＳ ゴシック" w:eastAsia="ＭＳ ゴシック" w:hAnsi="Times New Roman" w:hint="eastAsia"/>
          <w:sz w:val="18"/>
        </w:rPr>
        <w:t>右上付き番号と対応させて書かれている。</w:t>
      </w:r>
    </w:p>
    <w:p w14:paraId="6AEDDEDC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要旨は一段組みにて、英文で記述してある。</w:t>
      </w:r>
    </w:p>
    <w:p w14:paraId="428B9907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一段組の部分（最初のページ）の構成について適切である。</w:t>
      </w:r>
    </w:p>
    <w:p w14:paraId="007A8C2C" w14:textId="77777777" w:rsidR="007E124B" w:rsidRPr="00E75437" w:rsidRDefault="007E124B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和文題名：中央揃え、ゴシック</w:t>
      </w:r>
      <w:r w:rsidR="00F746B5">
        <w:rPr>
          <w:rFonts w:ascii="ＭＳ ゴシック" w:eastAsia="ＭＳ ゴシック" w:hAnsi="Times New Roman" w:hint="eastAsia"/>
          <w:sz w:val="14"/>
        </w:rPr>
        <w:t>太字</w:t>
      </w:r>
      <w:r w:rsidRPr="00E75437">
        <w:rPr>
          <w:rFonts w:ascii="ＭＳ ゴシック" w:eastAsia="ＭＳ ゴシック" w:hAnsi="Times New Roman" w:hint="eastAsia"/>
          <w:sz w:val="14"/>
        </w:rPr>
        <w:t xml:space="preserve">、14ポイント </w:t>
      </w:r>
    </w:p>
    <w:p w14:paraId="7860134D" w14:textId="77777777" w:rsidR="007E124B" w:rsidRPr="00E75437" w:rsidRDefault="007E124B" w:rsidP="007D5488">
      <w:pPr>
        <w:spacing w:line="200" w:lineRule="exact"/>
        <w:ind w:leftChars="200" w:left="420" w:firstLineChars="100" w:firstLine="14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 xml:space="preserve">一行空け　</w:t>
      </w:r>
    </w:p>
    <w:p w14:paraId="18D16E55" w14:textId="77777777" w:rsidR="007E124B" w:rsidRPr="00E75437" w:rsidRDefault="007E124B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英文題名：中央揃え、Times New Roman</w:t>
      </w:r>
      <w:r w:rsidR="00F746B5">
        <w:rPr>
          <w:rFonts w:ascii="ＭＳ ゴシック" w:eastAsia="ＭＳ ゴシック" w:hAnsi="Times New Roman" w:hint="eastAsia"/>
          <w:sz w:val="14"/>
        </w:rPr>
        <w:t>太字</w:t>
      </w:r>
      <w:r w:rsidRPr="00E75437">
        <w:rPr>
          <w:rFonts w:ascii="ＭＳ ゴシック" w:eastAsia="ＭＳ ゴシック" w:hAnsi="Times New Roman" w:hint="eastAsia"/>
          <w:sz w:val="14"/>
        </w:rPr>
        <w:t>、14ポイント</w:t>
      </w:r>
    </w:p>
    <w:p w14:paraId="35826D8C" w14:textId="53AE98A7" w:rsidR="007E124B" w:rsidRPr="00E75437" w:rsidRDefault="009A72A4" w:rsidP="007D5488">
      <w:pPr>
        <w:spacing w:line="200" w:lineRule="exact"/>
        <w:ind w:leftChars="200" w:left="420" w:firstLineChars="100" w:firstLine="140"/>
        <w:rPr>
          <w:rFonts w:ascii="ＭＳ ゴシック" w:eastAsia="ＭＳ ゴシック" w:hAnsi="Times New Roman"/>
          <w:sz w:val="14"/>
        </w:rPr>
      </w:pPr>
      <w:r>
        <w:rPr>
          <w:rFonts w:ascii="ＭＳ ゴシック" w:eastAsia="ＭＳ ゴシック" w:hAnsi="Times New Roman" w:hint="eastAsia"/>
          <w:sz w:val="14"/>
        </w:rPr>
        <w:t>一</w:t>
      </w:r>
      <w:r w:rsidR="007E124B" w:rsidRPr="00E75437">
        <w:rPr>
          <w:rFonts w:ascii="ＭＳ ゴシック" w:eastAsia="ＭＳ ゴシック" w:hAnsi="Times New Roman" w:hint="eastAsia"/>
          <w:sz w:val="14"/>
        </w:rPr>
        <w:t xml:space="preserve">行空け </w:t>
      </w:r>
    </w:p>
    <w:p w14:paraId="67B17650" w14:textId="284580C4" w:rsidR="007E124B" w:rsidRPr="00E75437" w:rsidRDefault="007E124B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和文著者</w:t>
      </w:r>
      <w:r w:rsidR="003B5144">
        <w:rPr>
          <w:rFonts w:ascii="ＭＳ ゴシック" w:eastAsia="ＭＳ ゴシック" w:hAnsi="Times New Roman" w:hint="eastAsia"/>
          <w:sz w:val="14"/>
        </w:rPr>
        <w:t>名</w:t>
      </w:r>
      <w:r w:rsidRPr="00E75437">
        <w:rPr>
          <w:rFonts w:ascii="ＭＳ ゴシック" w:eastAsia="ＭＳ ゴシック" w:hAnsi="Times New Roman" w:hint="eastAsia"/>
          <w:sz w:val="14"/>
        </w:rPr>
        <w:t>：中央揃え、明朝、</w:t>
      </w:r>
      <w:r w:rsidR="00277B4E">
        <w:rPr>
          <w:rFonts w:ascii="ＭＳ ゴシック" w:eastAsia="ＭＳ ゴシック" w:hAnsi="Times New Roman"/>
          <w:sz w:val="14"/>
        </w:rPr>
        <w:t>12</w:t>
      </w:r>
      <w:r w:rsidRPr="00E75437">
        <w:rPr>
          <w:rFonts w:ascii="ＭＳ ゴシック" w:eastAsia="ＭＳ ゴシック" w:hAnsi="Times New Roman" w:hint="eastAsia"/>
          <w:sz w:val="14"/>
        </w:rPr>
        <w:t xml:space="preserve">ポイント </w:t>
      </w:r>
    </w:p>
    <w:p w14:paraId="1E14CED4" w14:textId="276EE066" w:rsidR="007E124B" w:rsidRPr="00E75437" w:rsidRDefault="007E124B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英文著者</w:t>
      </w:r>
      <w:r w:rsidR="003B5144">
        <w:rPr>
          <w:rFonts w:ascii="ＭＳ ゴシック" w:eastAsia="ＭＳ ゴシック" w:hAnsi="Times New Roman" w:hint="eastAsia"/>
          <w:sz w:val="14"/>
        </w:rPr>
        <w:t>名</w:t>
      </w:r>
      <w:r w:rsidRPr="00E75437">
        <w:rPr>
          <w:rFonts w:ascii="ＭＳ ゴシック" w:eastAsia="ＭＳ ゴシック" w:hAnsi="Times New Roman" w:hint="eastAsia"/>
          <w:sz w:val="14"/>
        </w:rPr>
        <w:t>：中央揃え、Times New Roman、</w:t>
      </w:r>
      <w:r w:rsidR="000833BE">
        <w:rPr>
          <w:rFonts w:ascii="ＭＳ ゴシック" w:eastAsia="ＭＳ ゴシック" w:hAnsi="Times New Roman" w:hint="eastAsia"/>
          <w:sz w:val="14"/>
        </w:rPr>
        <w:t>1</w:t>
      </w:r>
      <w:r w:rsidR="000833BE">
        <w:rPr>
          <w:rFonts w:ascii="ＭＳ ゴシック" w:eastAsia="ＭＳ ゴシック" w:hAnsi="Times New Roman"/>
          <w:sz w:val="14"/>
        </w:rPr>
        <w:t>2</w:t>
      </w:r>
      <w:r w:rsidRPr="00E75437">
        <w:rPr>
          <w:rFonts w:ascii="ＭＳ ゴシック" w:eastAsia="ＭＳ ゴシック" w:hAnsi="Times New Roman" w:hint="eastAsia"/>
          <w:sz w:val="14"/>
        </w:rPr>
        <w:t>ポイント</w:t>
      </w:r>
      <w:r w:rsidR="003B5144">
        <w:rPr>
          <w:rFonts w:ascii="ＭＳ ゴシック" w:eastAsia="ＭＳ ゴシック" w:hAnsi="Times New Roman" w:hint="eastAsia"/>
          <w:sz w:val="14"/>
        </w:rPr>
        <w:t>、英文の場合</w:t>
      </w:r>
      <w:r w:rsidR="003B5144">
        <w:rPr>
          <w:rFonts w:ascii="ＭＳ ゴシック" w:eastAsia="ＭＳ ゴシック" w:hAnsi="Times New Roman"/>
          <w:sz w:val="14"/>
        </w:rPr>
        <w:t>12</w:t>
      </w:r>
      <w:r w:rsidR="003B5144">
        <w:rPr>
          <w:rFonts w:ascii="ＭＳ ゴシック" w:eastAsia="ＭＳ ゴシック" w:hAnsi="Times New Roman" w:hint="eastAsia"/>
          <w:sz w:val="14"/>
        </w:rPr>
        <w:t>ポイント</w:t>
      </w:r>
    </w:p>
    <w:p w14:paraId="1F4F66D8" w14:textId="77777777" w:rsidR="007E124B" w:rsidRPr="00E75437" w:rsidRDefault="007E124B" w:rsidP="007D5488">
      <w:pPr>
        <w:spacing w:line="200" w:lineRule="exact"/>
        <w:ind w:leftChars="200" w:left="420" w:firstLineChars="100" w:firstLine="14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一行空け</w:t>
      </w:r>
    </w:p>
    <w:p w14:paraId="44293F6A" w14:textId="5CD1CD9C" w:rsidR="007E124B" w:rsidRPr="00E75437" w:rsidRDefault="007E124B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所属：中央揃え、</w:t>
      </w:r>
      <w:r w:rsidR="003B5144">
        <w:rPr>
          <w:rFonts w:ascii="ＭＳ ゴシック" w:eastAsia="ＭＳ ゴシック" w:hAnsi="Times New Roman" w:hint="eastAsia"/>
          <w:sz w:val="14"/>
        </w:rPr>
        <w:t>和文の場合</w:t>
      </w:r>
      <w:r w:rsidRPr="00E75437">
        <w:rPr>
          <w:rFonts w:ascii="ＭＳ ゴシック" w:eastAsia="ＭＳ ゴシック" w:hAnsi="Times New Roman" w:hint="eastAsia"/>
          <w:sz w:val="14"/>
        </w:rPr>
        <w:t>明朝、</w:t>
      </w:r>
      <w:r w:rsidR="00DF109B">
        <w:rPr>
          <w:rFonts w:ascii="ＭＳ ゴシック" w:eastAsia="ＭＳ ゴシック" w:hAnsi="Times New Roman"/>
          <w:sz w:val="14"/>
        </w:rPr>
        <w:t>9</w:t>
      </w:r>
      <w:r w:rsidRPr="00E75437">
        <w:rPr>
          <w:rFonts w:ascii="ＭＳ ゴシック" w:eastAsia="ＭＳ ゴシック" w:hAnsi="Times New Roman" w:hint="eastAsia"/>
          <w:sz w:val="14"/>
        </w:rPr>
        <w:t>ポイント</w:t>
      </w:r>
      <w:r w:rsidR="003B5144">
        <w:rPr>
          <w:rFonts w:ascii="ＭＳ ゴシック" w:eastAsia="ＭＳ ゴシック" w:hAnsi="Times New Roman" w:hint="eastAsia"/>
          <w:sz w:val="14"/>
        </w:rPr>
        <w:t xml:space="preserve">、英文の場合 </w:t>
      </w:r>
      <w:r w:rsidR="003B5144">
        <w:rPr>
          <w:rFonts w:ascii="ＭＳ ゴシック" w:eastAsia="ＭＳ ゴシック" w:hAnsi="Times New Roman"/>
          <w:sz w:val="14"/>
        </w:rPr>
        <w:t xml:space="preserve">Times New Roman </w:t>
      </w:r>
      <w:r w:rsidR="003B5144">
        <w:rPr>
          <w:rFonts w:ascii="ＭＳ ゴシック" w:eastAsia="ＭＳ ゴシック" w:hAnsi="Times New Roman" w:hint="eastAsia"/>
          <w:sz w:val="14"/>
        </w:rPr>
        <w:t>イタリック、9ポイント</w:t>
      </w:r>
    </w:p>
    <w:p w14:paraId="7D72A244" w14:textId="77777777" w:rsidR="007E124B" w:rsidRPr="00E75437" w:rsidRDefault="007E124B" w:rsidP="007D5488">
      <w:pPr>
        <w:spacing w:line="200" w:lineRule="exact"/>
        <w:ind w:leftChars="200" w:left="420" w:firstLineChars="100" w:firstLine="14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 xml:space="preserve">一行空け　</w:t>
      </w:r>
    </w:p>
    <w:p w14:paraId="31C805F6" w14:textId="13BE4ED0" w:rsidR="007E124B" w:rsidRPr="00E75437" w:rsidRDefault="007E124B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英文要旨：両端揃え、Times New Roman、</w:t>
      </w:r>
      <w:r w:rsidR="000833BE">
        <w:rPr>
          <w:rFonts w:ascii="ＭＳ ゴシック" w:eastAsia="ＭＳ ゴシック" w:hAnsi="Times New Roman"/>
          <w:sz w:val="14"/>
        </w:rPr>
        <w:t>9</w:t>
      </w:r>
      <w:r w:rsidRPr="00E75437">
        <w:rPr>
          <w:rFonts w:ascii="ＭＳ ゴシック" w:eastAsia="ＭＳ ゴシック" w:hAnsi="Times New Roman" w:hint="eastAsia"/>
          <w:sz w:val="14"/>
        </w:rPr>
        <w:t xml:space="preserve">ポイント </w:t>
      </w:r>
      <w:r w:rsidR="003B5144">
        <w:rPr>
          <w:rFonts w:ascii="ＭＳ ゴシック" w:eastAsia="ＭＳ ゴシック" w:hAnsi="Times New Roman" w:hint="eastAsia"/>
          <w:sz w:val="14"/>
        </w:rPr>
        <w:t>、英文の場合9ポイント</w:t>
      </w:r>
    </w:p>
    <w:p w14:paraId="61998090" w14:textId="77777777" w:rsidR="007E124B" w:rsidRPr="00E75437" w:rsidRDefault="007E124B" w:rsidP="007D5488">
      <w:pPr>
        <w:spacing w:line="200" w:lineRule="exact"/>
        <w:ind w:leftChars="200" w:left="420" w:firstLineChars="100" w:firstLine="14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 xml:space="preserve">一行空け　</w:t>
      </w:r>
    </w:p>
    <w:p w14:paraId="58E5F81E" w14:textId="2E841908" w:rsidR="007E124B" w:rsidRPr="00E75437" w:rsidRDefault="007E124B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英文Keywords：左揃え、Times New Roman、</w:t>
      </w:r>
      <w:r w:rsidR="000833BE">
        <w:rPr>
          <w:rFonts w:ascii="ＭＳ ゴシック" w:eastAsia="ＭＳ ゴシック" w:hAnsi="Times New Roman"/>
          <w:sz w:val="14"/>
        </w:rPr>
        <w:t>9</w:t>
      </w:r>
      <w:r w:rsidRPr="00E75437">
        <w:rPr>
          <w:rFonts w:ascii="ＭＳ ゴシック" w:eastAsia="ＭＳ ゴシック" w:hAnsi="Times New Roman" w:hint="eastAsia"/>
          <w:sz w:val="14"/>
        </w:rPr>
        <w:t>ポイント</w:t>
      </w:r>
      <w:r w:rsidR="003B5144">
        <w:rPr>
          <w:rFonts w:ascii="ＭＳ ゴシック" w:eastAsia="ＭＳ ゴシック" w:hAnsi="Times New Roman" w:hint="eastAsia"/>
          <w:sz w:val="14"/>
        </w:rPr>
        <w:t>、英文の場合9ポイント</w:t>
      </w:r>
    </w:p>
    <w:p w14:paraId="096C6EA5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本文は二段組で記述してある。</w:t>
      </w:r>
    </w:p>
    <w:p w14:paraId="1FDD57F5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二段組（本文）の構成について適切である。</w:t>
      </w:r>
    </w:p>
    <w:p w14:paraId="09840555" w14:textId="7FECE2AC" w:rsidR="007E124B" w:rsidRPr="007D5488" w:rsidRDefault="007E124B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 w:rsidRPr="00E75437">
        <w:rPr>
          <w:rFonts w:ascii="ＭＳ ゴシック" w:eastAsia="ＭＳ ゴシック" w:hAnsi="Times New Roman" w:hint="eastAsia"/>
          <w:sz w:val="14"/>
        </w:rPr>
        <w:t>【2段組、</w:t>
      </w:r>
      <w:r w:rsidR="00DF109B">
        <w:rPr>
          <w:rFonts w:ascii="ＭＳ ゴシック" w:eastAsia="ＭＳ ゴシック" w:hAnsi="Times New Roman"/>
          <w:sz w:val="14"/>
        </w:rPr>
        <w:t>45</w:t>
      </w:r>
      <w:r w:rsidRPr="00E75437">
        <w:rPr>
          <w:rFonts w:ascii="ＭＳ ゴシック" w:eastAsia="ＭＳ ゴシック" w:hAnsi="Times New Roman" w:hint="eastAsia"/>
          <w:sz w:val="14"/>
        </w:rPr>
        <w:t xml:space="preserve">行、段間隔 </w:t>
      </w:r>
      <w:r w:rsidR="00A54A29">
        <w:rPr>
          <w:rFonts w:ascii="ＭＳ ゴシック" w:eastAsia="ＭＳ ゴシック" w:hAnsi="Times New Roman"/>
          <w:sz w:val="14"/>
        </w:rPr>
        <w:t>7.4 mm</w:t>
      </w:r>
      <w:r w:rsidRPr="00E75437">
        <w:rPr>
          <w:rFonts w:ascii="ＭＳ ゴシック" w:eastAsia="ＭＳ ゴシック" w:hAnsi="Times New Roman" w:hint="eastAsia"/>
          <w:sz w:val="14"/>
        </w:rPr>
        <w:t>、両端揃え、明朝(日本語)もしくは</w:t>
      </w:r>
      <w:r w:rsidRPr="00E75437">
        <w:rPr>
          <w:rFonts w:ascii="ＭＳ ゴシック" w:eastAsia="ＭＳ ゴシック" w:hAnsi="Times New Roman"/>
          <w:sz w:val="14"/>
        </w:rPr>
        <w:t>Times New Roman</w:t>
      </w:r>
      <w:r w:rsidRPr="00E75437">
        <w:rPr>
          <w:rFonts w:ascii="ＭＳ ゴシック" w:eastAsia="ＭＳ ゴシック" w:hAnsi="Times New Roman" w:hint="eastAsia"/>
          <w:sz w:val="14"/>
        </w:rPr>
        <w:t>(半角英数)、フォントサイズ10ポイント】</w:t>
      </w:r>
    </w:p>
    <w:p w14:paraId="28CD519E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 xml:space="preserve">章や節の見出しは適切である。 </w:t>
      </w:r>
    </w:p>
    <w:p w14:paraId="67C0D5AA" w14:textId="496EC30D" w:rsidR="007E124B" w:rsidRDefault="009A72A4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>
        <w:rPr>
          <w:rFonts w:ascii="ＭＳ ゴシック" w:eastAsia="ＭＳ ゴシック" w:hAnsi="Times New Roman" w:hint="eastAsia"/>
          <w:sz w:val="14"/>
        </w:rPr>
        <w:t>和文</w:t>
      </w:r>
      <w:r w:rsidR="007E124B" w:rsidRPr="00E75437">
        <w:rPr>
          <w:rFonts w:ascii="ＭＳ ゴシック" w:eastAsia="ＭＳ ゴシック" w:hAnsi="Times New Roman" w:hint="eastAsia"/>
          <w:sz w:val="14"/>
        </w:rPr>
        <w:t xml:space="preserve">【1.　1.1　1.1.1などで表記　</w:t>
      </w:r>
      <w:r>
        <w:rPr>
          <w:rFonts w:ascii="ＭＳ ゴシック" w:eastAsia="ＭＳ ゴシック" w:hAnsi="Times New Roman" w:hint="eastAsia"/>
          <w:sz w:val="14"/>
        </w:rPr>
        <w:t>章はゴシック太字、10.</w:t>
      </w:r>
      <w:r>
        <w:rPr>
          <w:rFonts w:ascii="ＭＳ ゴシック" w:eastAsia="ＭＳ ゴシック" w:hAnsi="Times New Roman"/>
          <w:sz w:val="14"/>
        </w:rPr>
        <w:t>5</w:t>
      </w:r>
      <w:r>
        <w:rPr>
          <w:rFonts w:ascii="ＭＳ ゴシック" w:eastAsia="ＭＳ ゴシック" w:hAnsi="Times New Roman" w:hint="eastAsia"/>
          <w:sz w:val="14"/>
        </w:rPr>
        <w:t>ポイント、</w:t>
      </w:r>
      <w:r w:rsidR="00B25877">
        <w:rPr>
          <w:rFonts w:ascii="ＭＳ ゴシック" w:eastAsia="ＭＳ ゴシック" w:hAnsi="Times New Roman" w:hint="eastAsia"/>
          <w:sz w:val="14"/>
        </w:rPr>
        <w:t>節</w:t>
      </w:r>
      <w:r>
        <w:rPr>
          <w:rFonts w:ascii="ＭＳ ゴシック" w:eastAsia="ＭＳ ゴシック" w:hAnsi="Times New Roman" w:hint="eastAsia"/>
          <w:sz w:val="14"/>
        </w:rPr>
        <w:t>は</w:t>
      </w:r>
      <w:r w:rsidR="007E124B" w:rsidRPr="00E75437">
        <w:rPr>
          <w:rFonts w:ascii="ＭＳ ゴシック" w:eastAsia="ＭＳ ゴシック" w:hAnsi="Times New Roman" w:hint="eastAsia"/>
          <w:sz w:val="14"/>
        </w:rPr>
        <w:t>ゴシック、10ポイント</w:t>
      </w:r>
      <w:r w:rsidR="00B25877">
        <w:rPr>
          <w:rFonts w:ascii="ＭＳ ゴシック" w:eastAsia="ＭＳ ゴシック" w:hAnsi="Times New Roman" w:hint="eastAsia"/>
          <w:sz w:val="14"/>
        </w:rPr>
        <w:t>、小節は明朝10ポイント</w:t>
      </w:r>
      <w:r w:rsidR="007E124B" w:rsidRPr="00E75437">
        <w:rPr>
          <w:rFonts w:ascii="ＭＳ ゴシック" w:eastAsia="ＭＳ ゴシック" w:hAnsi="Times New Roman" w:hint="eastAsia"/>
          <w:sz w:val="14"/>
        </w:rPr>
        <w:t>】</w:t>
      </w:r>
    </w:p>
    <w:p w14:paraId="6120AE82" w14:textId="28988218" w:rsidR="009A72A4" w:rsidRPr="007D5488" w:rsidRDefault="009A72A4" w:rsidP="009A72A4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>
        <w:rPr>
          <w:rFonts w:ascii="ＭＳ ゴシック" w:eastAsia="ＭＳ ゴシック" w:hAnsi="Times New Roman" w:hint="eastAsia"/>
          <w:sz w:val="14"/>
        </w:rPr>
        <w:t>英文</w:t>
      </w:r>
      <w:r w:rsidRPr="00E75437">
        <w:rPr>
          <w:rFonts w:ascii="ＭＳ ゴシック" w:eastAsia="ＭＳ ゴシック" w:hAnsi="Times New Roman" w:hint="eastAsia"/>
          <w:sz w:val="14"/>
        </w:rPr>
        <w:t xml:space="preserve">【1.　1.1　1.1.1などで表記　</w:t>
      </w:r>
      <w:r>
        <w:rPr>
          <w:rFonts w:ascii="ＭＳ ゴシック" w:eastAsia="ＭＳ ゴシック" w:hAnsi="Times New Roman" w:hint="eastAsia"/>
          <w:sz w:val="14"/>
        </w:rPr>
        <w:t>章はT</w:t>
      </w:r>
      <w:r>
        <w:rPr>
          <w:rFonts w:ascii="ＭＳ ゴシック" w:eastAsia="ＭＳ ゴシック" w:hAnsi="Times New Roman"/>
          <w:sz w:val="14"/>
        </w:rPr>
        <w:t xml:space="preserve">imes </w:t>
      </w:r>
      <w:r w:rsidR="005C2EB8">
        <w:rPr>
          <w:rFonts w:ascii="ＭＳ ゴシック" w:eastAsia="ＭＳ ゴシック" w:hAnsi="Times New Roman"/>
          <w:sz w:val="14"/>
        </w:rPr>
        <w:t xml:space="preserve">New </w:t>
      </w:r>
      <w:r>
        <w:rPr>
          <w:rFonts w:ascii="ＭＳ ゴシック" w:eastAsia="ＭＳ ゴシック" w:hAnsi="Times New Roman"/>
          <w:sz w:val="14"/>
        </w:rPr>
        <w:t>Roman</w:t>
      </w:r>
      <w:r>
        <w:rPr>
          <w:rFonts w:ascii="ＭＳ ゴシック" w:eastAsia="ＭＳ ゴシック" w:hAnsi="Times New Roman" w:hint="eastAsia"/>
          <w:sz w:val="14"/>
        </w:rPr>
        <w:t>太字、10.</w:t>
      </w:r>
      <w:r>
        <w:rPr>
          <w:rFonts w:ascii="ＭＳ ゴシック" w:eastAsia="ＭＳ ゴシック" w:hAnsi="Times New Roman"/>
          <w:sz w:val="14"/>
        </w:rPr>
        <w:t>5</w:t>
      </w:r>
      <w:r>
        <w:rPr>
          <w:rFonts w:ascii="ＭＳ ゴシック" w:eastAsia="ＭＳ ゴシック" w:hAnsi="Times New Roman" w:hint="eastAsia"/>
          <w:sz w:val="14"/>
        </w:rPr>
        <w:t>ポイント、節はT</w:t>
      </w:r>
      <w:r>
        <w:rPr>
          <w:rFonts w:ascii="ＭＳ ゴシック" w:eastAsia="ＭＳ ゴシック" w:hAnsi="Times New Roman"/>
          <w:sz w:val="14"/>
        </w:rPr>
        <w:t>imes New Roman</w:t>
      </w:r>
      <w:r w:rsidRPr="00E75437">
        <w:rPr>
          <w:rFonts w:ascii="ＭＳ ゴシック" w:eastAsia="ＭＳ ゴシック" w:hAnsi="Times New Roman" w:hint="eastAsia"/>
          <w:sz w:val="14"/>
        </w:rPr>
        <w:t>、10ポイント</w:t>
      </w:r>
      <w:r>
        <w:rPr>
          <w:rFonts w:ascii="ＭＳ ゴシック" w:eastAsia="ＭＳ ゴシック" w:hAnsi="Times New Roman" w:hint="eastAsia"/>
          <w:sz w:val="14"/>
        </w:rPr>
        <w:t>、小節は同1</w:t>
      </w:r>
      <w:r>
        <w:rPr>
          <w:rFonts w:ascii="ＭＳ ゴシック" w:eastAsia="ＭＳ ゴシック" w:hAnsi="Times New Roman"/>
          <w:sz w:val="14"/>
        </w:rPr>
        <w:t>0</w:t>
      </w:r>
      <w:r>
        <w:rPr>
          <w:rFonts w:ascii="ＭＳ ゴシック" w:eastAsia="ＭＳ ゴシック" w:hAnsi="Times New Roman" w:hint="eastAsia"/>
          <w:sz w:val="14"/>
        </w:rPr>
        <w:t>ポイントイタリック</w:t>
      </w:r>
      <w:r w:rsidRPr="00E75437">
        <w:rPr>
          <w:rFonts w:ascii="ＭＳ ゴシック" w:eastAsia="ＭＳ ゴシック" w:hAnsi="Times New Roman" w:hint="eastAsia"/>
          <w:sz w:val="14"/>
        </w:rPr>
        <w:t>】</w:t>
      </w:r>
    </w:p>
    <w:p w14:paraId="6BD1CE98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本文の文章は段落毎に一文字分字下げされている。</w:t>
      </w:r>
    </w:p>
    <w:p w14:paraId="6AEF9660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数式は右端に番号を付けて記載されている。</w:t>
      </w:r>
    </w:p>
    <w:p w14:paraId="0468D624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図や表は文章との前後を0.5から１行空けて挿入されている。</w:t>
      </w:r>
    </w:p>
    <w:p w14:paraId="44EBE0E5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図表がページ余白部分にはみ出していない。</w:t>
      </w:r>
    </w:p>
    <w:p w14:paraId="3AB168C5" w14:textId="60F1423E" w:rsidR="00DF109B" w:rsidRPr="002C2C48" w:rsidRDefault="007E124B" w:rsidP="00DF109B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図表題名は中央揃え</w:t>
      </w:r>
      <w:r w:rsidR="004A574D" w:rsidRPr="004A574D">
        <w:rPr>
          <w:rFonts w:ascii="ＭＳ ゴシック" w:eastAsia="ＭＳ ゴシック" w:hAnsi="Times New Roman" w:hint="eastAsia"/>
          <w:sz w:val="18"/>
        </w:rPr>
        <w:t>日英両方で表記し、日本語が</w:t>
      </w:r>
      <w:r w:rsidR="00F55F68">
        <w:rPr>
          <w:rFonts w:ascii="ＭＳ ゴシック" w:eastAsia="ＭＳ ゴシック" w:hAnsi="Times New Roman" w:hint="eastAsia"/>
          <w:sz w:val="18"/>
        </w:rPr>
        <w:t>明朝</w:t>
      </w:r>
      <w:r w:rsidR="004A574D" w:rsidRPr="004A574D">
        <w:rPr>
          <w:rFonts w:ascii="ＭＳ ゴシック" w:eastAsia="ＭＳ ゴシック" w:hAnsi="Times New Roman" w:hint="eastAsia"/>
          <w:sz w:val="18"/>
        </w:rPr>
        <w:t>、英語がTimes New Roman</w:t>
      </w:r>
      <w:r w:rsidRPr="00E75437">
        <w:rPr>
          <w:rFonts w:ascii="ＭＳ ゴシック" w:eastAsia="ＭＳ ゴシック" w:hAnsi="Times New Roman" w:hint="eastAsia"/>
          <w:sz w:val="18"/>
        </w:rPr>
        <w:t xml:space="preserve"> 10ポイントで記述されている。</w:t>
      </w:r>
    </w:p>
    <w:p w14:paraId="5C4DED47" w14:textId="2287245C" w:rsidR="00F746B5" w:rsidRPr="00E75437" w:rsidRDefault="00F746B5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図表</w:t>
      </w:r>
      <w:r>
        <w:rPr>
          <w:rFonts w:ascii="ＭＳ ゴシック" w:eastAsia="ＭＳ ゴシック" w:hAnsi="Times New Roman" w:hint="eastAsia"/>
          <w:sz w:val="18"/>
        </w:rPr>
        <w:t>の英文</w:t>
      </w:r>
      <w:r w:rsidR="004E5984">
        <w:rPr>
          <w:rFonts w:ascii="ＭＳ ゴシック" w:eastAsia="ＭＳ ゴシック" w:hAnsi="Times New Roman" w:hint="eastAsia"/>
          <w:sz w:val="18"/>
        </w:rPr>
        <w:t>題名</w:t>
      </w:r>
      <w:r>
        <w:rPr>
          <w:rFonts w:ascii="ＭＳ ゴシック" w:eastAsia="ＭＳ ゴシック" w:hAnsi="Times New Roman" w:hint="eastAsia"/>
          <w:sz w:val="18"/>
        </w:rPr>
        <w:t>はキャピタライズされている</w:t>
      </w:r>
      <w:r w:rsidRPr="00E75437">
        <w:rPr>
          <w:rFonts w:ascii="ＭＳ ゴシック" w:eastAsia="ＭＳ ゴシック" w:hAnsi="Times New Roman" w:hint="eastAsia"/>
          <w:sz w:val="18"/>
        </w:rPr>
        <w:t>。</w:t>
      </w:r>
    </w:p>
    <w:p w14:paraId="3494985B" w14:textId="77777777" w:rsidR="00F746B5" w:rsidRPr="00E75437" w:rsidRDefault="00F746B5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図表が文中にて図表番号で参照されている。</w:t>
      </w:r>
    </w:p>
    <w:p w14:paraId="43A5B38D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参考文献は本文の最後にまとめて記述してある。</w:t>
      </w:r>
    </w:p>
    <w:p w14:paraId="46E5EF8E" w14:textId="0295548D" w:rsidR="00F746B5" w:rsidRPr="00E75437" w:rsidRDefault="00F746B5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参考文献は</w:t>
      </w:r>
      <w:r w:rsidR="004E5984">
        <w:rPr>
          <w:rFonts w:ascii="ＭＳ ゴシック" w:eastAsia="ＭＳ ゴシック" w:hAnsi="Times New Roman" w:hint="eastAsia"/>
          <w:sz w:val="18"/>
        </w:rPr>
        <w:t>本文における参照</w:t>
      </w:r>
      <w:r w:rsidRPr="00E75437">
        <w:rPr>
          <w:rFonts w:ascii="ＭＳ ゴシック" w:eastAsia="ＭＳ ゴシック" w:hAnsi="Times New Roman" w:hint="eastAsia"/>
          <w:sz w:val="18"/>
        </w:rPr>
        <w:t>順に番号が振られている。</w:t>
      </w:r>
    </w:p>
    <w:p w14:paraId="15E5AD72" w14:textId="77777777" w:rsidR="003722B9" w:rsidRPr="007D5488" w:rsidRDefault="00F746B5" w:rsidP="003722B9">
      <w:pPr>
        <w:pStyle w:val="ae"/>
        <w:numPr>
          <w:ilvl w:val="0"/>
          <w:numId w:val="14"/>
        </w:numPr>
        <w:ind w:leftChars="0"/>
        <w:rPr>
          <w:ins w:id="2" w:author="作成者"/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参考文献は必ず文中の該当箇所にて添字番号で参照されている。</w:t>
      </w:r>
    </w:p>
    <w:p w14:paraId="7E23F16D" w14:textId="123360AB" w:rsidR="00F746B5" w:rsidRPr="003722B9" w:rsidRDefault="003722B9" w:rsidP="003722B9">
      <w:pPr>
        <w:spacing w:line="200" w:lineRule="exact"/>
        <w:ind w:leftChars="200" w:left="420"/>
        <w:rPr>
          <w:rFonts w:ascii="ＭＳ ゴシック" w:eastAsia="ＭＳ ゴシック" w:hAnsi="Times New Roman" w:hint="eastAsia"/>
          <w:sz w:val="14"/>
          <w:rPrChange w:id="3" w:author="作成者">
            <w:rPr/>
          </w:rPrChange>
        </w:rPr>
        <w:pPrChange w:id="4" w:author="作成者">
          <w:pPr>
            <w:pStyle w:val="ae"/>
            <w:numPr>
              <w:numId w:val="14"/>
            </w:numPr>
            <w:ind w:leftChars="0" w:left="360" w:hanging="360"/>
          </w:pPr>
        </w:pPrChange>
      </w:pPr>
      <w:ins w:id="5" w:author="作成者">
        <w:r w:rsidRPr="007D5488">
          <w:rPr>
            <w:rFonts w:ascii="ＭＳ ゴシック" w:eastAsia="ＭＳ ゴシック" w:hAnsi="Times New Roman" w:hint="eastAsia"/>
            <w:sz w:val="14"/>
          </w:rPr>
          <w:t>例</w:t>
        </w:r>
        <w:r w:rsidRPr="008F63ED">
          <w:rPr>
            <w:rFonts w:ascii="ＭＳ ゴシック" w:eastAsia="ＭＳ ゴシック" w:hAnsi="Times New Roman" w:hint="eastAsia"/>
            <w:sz w:val="14"/>
          </w:rPr>
          <w:t>．</w:t>
        </w:r>
        <w:r>
          <w:rPr>
            <w:rFonts w:ascii="ＭＳ ゴシック" w:eastAsia="ＭＳ ゴシック" w:hAnsi="Times New Roman" w:hint="eastAsia"/>
            <w:sz w:val="14"/>
          </w:rPr>
          <w:t xml:space="preserve"> </w:t>
        </w:r>
        <w:r w:rsidR="00E46E63">
          <w:rPr>
            <w:rFonts w:ascii="ＭＳ ゴシック" w:eastAsia="ＭＳ ゴシック" w:hAnsi="Times New Roman"/>
            <w:sz w:val="14"/>
          </w:rPr>
          <w:t>[1],[3],[4]</w:t>
        </w:r>
        <w:r w:rsidR="00E46E63">
          <w:rPr>
            <w:rFonts w:ascii="ＭＳ ゴシック" w:eastAsia="ＭＳ ゴシック" w:hAnsi="Times New Roman" w:hint="eastAsia"/>
            <w:sz w:val="14"/>
          </w:rPr>
          <w:t>のように括弧とコンマで区切る。</w:t>
        </w:r>
        <w:r>
          <w:rPr>
            <w:rFonts w:ascii="ＭＳ ゴシック" w:eastAsia="ＭＳ ゴシック" w:hAnsi="Times New Roman" w:hint="eastAsia"/>
            <w:sz w:val="14"/>
          </w:rPr>
          <w:t>2つの連続までは</w:t>
        </w:r>
        <w:r>
          <w:rPr>
            <w:rFonts w:ascii="ＭＳ ゴシック" w:eastAsia="ＭＳ ゴシック" w:hAnsi="Times New Roman"/>
            <w:sz w:val="14"/>
          </w:rPr>
          <w:t>[1],[2]</w:t>
        </w:r>
        <w:r>
          <w:rPr>
            <w:rFonts w:ascii="ＭＳ ゴシック" w:eastAsia="ＭＳ ゴシック" w:hAnsi="Times New Roman" w:hint="eastAsia"/>
            <w:sz w:val="14"/>
          </w:rPr>
          <w:t>とし、3つ以上連続の場合は</w:t>
        </w:r>
        <w:r>
          <w:rPr>
            <w:rFonts w:ascii="ＭＳ ゴシック" w:eastAsia="ＭＳ ゴシック" w:hAnsi="Times New Roman"/>
            <w:sz w:val="14"/>
          </w:rPr>
          <w:t>[1]-[3]</w:t>
        </w:r>
        <w:r>
          <w:rPr>
            <w:rFonts w:ascii="ＭＳ ゴシック" w:eastAsia="ＭＳ ゴシック" w:hAnsi="Times New Roman" w:hint="eastAsia"/>
            <w:sz w:val="14"/>
          </w:rPr>
          <w:t>とする</w:t>
        </w:r>
      </w:ins>
    </w:p>
    <w:p w14:paraId="43F1D071" w14:textId="77777777" w:rsidR="00F746B5" w:rsidRPr="00E75437" w:rsidRDefault="00F746B5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参考文献</w:t>
      </w:r>
      <w:r>
        <w:rPr>
          <w:rFonts w:ascii="ＭＳ ゴシック" w:eastAsia="ＭＳ ゴシック" w:hAnsi="Times New Roman" w:hint="eastAsia"/>
          <w:sz w:val="18"/>
        </w:rPr>
        <w:t>の書式はS</w:t>
      </w:r>
      <w:r>
        <w:rPr>
          <w:rFonts w:ascii="ＭＳ ゴシック" w:eastAsia="ＭＳ ゴシック" w:hAnsi="Times New Roman"/>
          <w:sz w:val="18"/>
        </w:rPr>
        <w:t>IST 02</w:t>
      </w:r>
      <w:r>
        <w:rPr>
          <w:rFonts w:ascii="ＭＳ ゴシック" w:eastAsia="ＭＳ ゴシック" w:hAnsi="Times New Roman" w:hint="eastAsia"/>
          <w:sz w:val="18"/>
        </w:rPr>
        <w:t>に準拠している</w:t>
      </w:r>
      <w:r w:rsidRPr="00E75437">
        <w:rPr>
          <w:rFonts w:ascii="ＭＳ ゴシック" w:eastAsia="ＭＳ ゴシック" w:hAnsi="Times New Roman" w:hint="eastAsia"/>
          <w:sz w:val="18"/>
        </w:rPr>
        <w:t>。</w:t>
      </w:r>
    </w:p>
    <w:p w14:paraId="2ED663FB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謝辞の記述がある場合は参考文献の前に記述されている。</w:t>
      </w:r>
    </w:p>
    <w:p w14:paraId="71C6615B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原稿のページ数は図表等を含めて概ね10ページ以内である。</w:t>
      </w:r>
    </w:p>
    <w:p w14:paraId="6291E3B5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（参考資料がある場合）動画ファイルなど各種ファイルは適切である。</w:t>
      </w:r>
    </w:p>
    <w:p w14:paraId="5E95FF52" w14:textId="5427305A" w:rsidR="007E124B" w:rsidRPr="00E75437" w:rsidRDefault="004E5984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>
        <w:rPr>
          <w:rFonts w:ascii="ＭＳ ゴシック" w:eastAsia="ＭＳ ゴシック" w:hAnsi="Times New Roman" w:hint="eastAsia"/>
          <w:sz w:val="18"/>
        </w:rPr>
        <w:t>和文の</w:t>
      </w:r>
      <w:r w:rsidR="007E124B" w:rsidRPr="00E75437">
        <w:rPr>
          <w:rFonts w:ascii="ＭＳ ゴシック" w:eastAsia="ＭＳ ゴシック" w:hAnsi="Times New Roman" w:hint="eastAsia"/>
          <w:sz w:val="18"/>
        </w:rPr>
        <w:t>句点として「．」、読点として「，」に統一されている。</w:t>
      </w:r>
    </w:p>
    <w:p w14:paraId="3B70C821" w14:textId="77777777" w:rsidR="00A31BC0" w:rsidRPr="007D5488" w:rsidRDefault="00F93C86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語句の表記が統一されている。</w:t>
      </w:r>
    </w:p>
    <w:p w14:paraId="70BA5D92" w14:textId="6B3AC569" w:rsidR="007E124B" w:rsidRPr="007D5488" w:rsidDel="003722B9" w:rsidRDefault="00F93C86" w:rsidP="007D5488">
      <w:pPr>
        <w:spacing w:line="200" w:lineRule="exact"/>
        <w:ind w:leftChars="200" w:left="420"/>
        <w:rPr>
          <w:del w:id="6" w:author="作成者"/>
          <w:rFonts w:ascii="ＭＳ ゴシック" w:eastAsia="ＭＳ ゴシック" w:hAnsi="Times New Roman"/>
          <w:sz w:val="14"/>
        </w:rPr>
      </w:pPr>
      <w:del w:id="7" w:author="作成者">
        <w:r w:rsidRPr="007D5488" w:rsidDel="003722B9">
          <w:rPr>
            <w:rFonts w:ascii="ＭＳ ゴシック" w:eastAsia="ＭＳ ゴシック" w:hAnsi="Times New Roman" w:hint="eastAsia"/>
            <w:sz w:val="14"/>
          </w:rPr>
          <w:delText>例</w:delText>
        </w:r>
        <w:r w:rsidR="00A31BC0" w:rsidRPr="008F63ED" w:rsidDel="003722B9">
          <w:rPr>
            <w:rFonts w:ascii="ＭＳ ゴシック" w:eastAsia="ＭＳ ゴシック" w:hAnsi="Times New Roman" w:hint="eastAsia"/>
            <w:sz w:val="14"/>
          </w:rPr>
          <w:delText>．</w:delText>
        </w:r>
        <w:r w:rsidR="00A31BC0" w:rsidDel="003722B9">
          <w:rPr>
            <w:rFonts w:ascii="ＭＳ ゴシック" w:eastAsia="ＭＳ ゴシック" w:hAnsi="Times New Roman" w:hint="eastAsia"/>
            <w:sz w:val="14"/>
          </w:rPr>
          <w:delText xml:space="preserve"> </w:delText>
        </w:r>
        <w:r w:rsidRPr="007D5488" w:rsidDel="003722B9">
          <w:rPr>
            <w:rFonts w:ascii="ＭＳ ゴシック" w:eastAsia="ＭＳ ゴシック" w:hAnsi="Times New Roman" w:hint="eastAsia"/>
            <w:sz w:val="14"/>
          </w:rPr>
          <w:delText>「PC」と「パソコン」のように同様の意味で異なる表記を使用していない</w:delText>
        </w:r>
      </w:del>
    </w:p>
    <w:p w14:paraId="38A4A419" w14:textId="77777777" w:rsidR="007E124B" w:rsidRPr="00E75437" w:rsidRDefault="007E124B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>
        <w:rPr>
          <w:rFonts w:ascii="ＭＳ ゴシック" w:eastAsia="ＭＳ ゴシック" w:hAnsi="Times New Roman" w:hint="eastAsia"/>
          <w:sz w:val="18"/>
        </w:rPr>
        <w:t>英単語が正しくキャピタライズされている 。</w:t>
      </w:r>
    </w:p>
    <w:p w14:paraId="1F3828E1" w14:textId="77777777" w:rsidR="007E124B" w:rsidRPr="007D5488" w:rsidRDefault="007E124B" w:rsidP="007D5488">
      <w:pPr>
        <w:spacing w:line="200" w:lineRule="exact"/>
        <w:ind w:leftChars="200" w:left="420"/>
        <w:rPr>
          <w:rFonts w:ascii="ＭＳ ゴシック" w:eastAsia="ＭＳ ゴシック" w:hAnsi="Times New Roman"/>
          <w:sz w:val="14"/>
        </w:rPr>
      </w:pPr>
      <w:r w:rsidRPr="007D5488">
        <w:rPr>
          <w:rFonts w:ascii="ＭＳ ゴシック" w:eastAsia="ＭＳ ゴシック" w:hAnsi="Times New Roman" w:hint="eastAsia"/>
          <w:sz w:val="14"/>
        </w:rPr>
        <w:t>例．</w:t>
      </w:r>
      <w:r w:rsidRPr="007D5488">
        <w:rPr>
          <w:rFonts w:ascii="ＭＳ ゴシック" w:eastAsia="ＭＳ ゴシック" w:hAnsi="Times New Roman"/>
          <w:sz w:val="14"/>
        </w:rPr>
        <w:t xml:space="preserve"> hosei university </w:t>
      </w:r>
      <w:r w:rsidRPr="007D5488">
        <w:rPr>
          <w:rFonts w:ascii="ＭＳ ゴシック" w:eastAsia="ＭＳ ゴシック" w:hAnsi="Times New Roman" w:hint="eastAsia"/>
          <w:sz w:val="14"/>
        </w:rPr>
        <w:t>→</w:t>
      </w:r>
      <w:r w:rsidRPr="007D5488">
        <w:rPr>
          <w:rFonts w:ascii="ＭＳ ゴシック" w:eastAsia="ＭＳ ゴシック" w:hAnsi="Times New Roman"/>
          <w:sz w:val="14"/>
        </w:rPr>
        <w:t xml:space="preserve"> Hosei University</w:t>
      </w:r>
    </w:p>
    <w:p w14:paraId="4884F264" w14:textId="77777777" w:rsidR="007E124B" w:rsidRPr="00E75437" w:rsidRDefault="007665C1" w:rsidP="007D5488">
      <w:pPr>
        <w:pStyle w:val="ae"/>
        <w:numPr>
          <w:ilvl w:val="0"/>
          <w:numId w:val="14"/>
        </w:numPr>
        <w:ind w:leftChars="0"/>
        <w:rPr>
          <w:rFonts w:ascii="ＭＳ ゴシック" w:eastAsia="ＭＳ ゴシック" w:hAnsi="Times New Roman"/>
          <w:sz w:val="18"/>
        </w:rPr>
      </w:pPr>
      <w:r w:rsidRPr="00E75437" w:rsidDel="007665C1">
        <w:rPr>
          <w:rFonts w:ascii="ＭＳ ゴシック" w:eastAsia="ＭＳ ゴシック" w:hAnsi="Times New Roman"/>
          <w:sz w:val="18"/>
        </w:rPr>
        <w:t xml:space="preserve"> </w:t>
      </w:r>
      <w:r w:rsidR="007E124B" w:rsidRPr="00E75437">
        <w:rPr>
          <w:rFonts w:ascii="ＭＳ ゴシック" w:eastAsia="ＭＳ ゴシック" w:hAnsi="Times New Roman" w:hint="eastAsia"/>
          <w:sz w:val="18"/>
        </w:rPr>
        <w:t>“　”　などの向きが正しい。</w:t>
      </w:r>
    </w:p>
    <w:sectPr w:rsidR="007E124B" w:rsidRPr="00E75437" w:rsidSect="00F41C60">
      <w:headerReference w:type="default" r:id="rId8"/>
      <w:type w:val="continuous"/>
      <w:pgSz w:w="11906" w:h="16838" w:code="9"/>
      <w:pgMar w:top="1418" w:right="1134" w:bottom="1418" w:left="1134" w:header="851" w:footer="992" w:gutter="0"/>
      <w:cols w:space="420"/>
      <w:docGrid w:type="lines" w:linePitch="297" w:charSpace="-27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A8B8" w14:textId="77777777" w:rsidR="000F091A" w:rsidRDefault="000F091A">
      <w:r>
        <w:separator/>
      </w:r>
    </w:p>
  </w:endnote>
  <w:endnote w:type="continuationSeparator" w:id="0">
    <w:p w14:paraId="05F294D0" w14:textId="77777777" w:rsidR="000F091A" w:rsidRDefault="000F0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BB79" w14:textId="77777777" w:rsidR="000F091A" w:rsidRDefault="000F091A">
      <w:r>
        <w:separator/>
      </w:r>
    </w:p>
  </w:footnote>
  <w:footnote w:type="continuationSeparator" w:id="0">
    <w:p w14:paraId="2DC62CD3" w14:textId="77777777" w:rsidR="000F091A" w:rsidRDefault="000F0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CF54E" w14:textId="77777777" w:rsidR="00A40F15" w:rsidRPr="00F4427C" w:rsidRDefault="00A40F15" w:rsidP="00A84E2F">
    <w:pPr>
      <w:pStyle w:val="a8"/>
      <w:ind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8474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D41AF"/>
    <w:multiLevelType w:val="hybridMultilevel"/>
    <w:tmpl w:val="21369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C5047"/>
    <w:multiLevelType w:val="hybridMultilevel"/>
    <w:tmpl w:val="0368F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4629CA"/>
    <w:multiLevelType w:val="hybridMultilevel"/>
    <w:tmpl w:val="A64E68F0"/>
    <w:lvl w:ilvl="0" w:tplc="4BBE12B2">
      <w:start w:val="1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1E491736"/>
    <w:multiLevelType w:val="hybridMultilevel"/>
    <w:tmpl w:val="AA20418C"/>
    <w:lvl w:ilvl="0" w:tplc="0438328C">
      <w:start w:val="1"/>
      <w:numFmt w:val="decimal"/>
      <w:lvlText w:val="(%1)"/>
      <w:lvlJc w:val="left"/>
      <w:pPr>
        <w:tabs>
          <w:tab w:val="num" w:pos="690"/>
        </w:tabs>
        <w:ind w:left="69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419A0487"/>
    <w:multiLevelType w:val="multilevel"/>
    <w:tmpl w:val="56AEAAC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</w:lvl>
    <w:lvl w:ilvl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44B04AE9"/>
    <w:multiLevelType w:val="hybridMultilevel"/>
    <w:tmpl w:val="05060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0216D9"/>
    <w:multiLevelType w:val="hybridMultilevel"/>
    <w:tmpl w:val="8EEEA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521AD4"/>
    <w:multiLevelType w:val="hybridMultilevel"/>
    <w:tmpl w:val="C49E62B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57E2440F"/>
    <w:multiLevelType w:val="hybridMultilevel"/>
    <w:tmpl w:val="36629988"/>
    <w:lvl w:ilvl="0" w:tplc="C9A668FE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F600C4"/>
    <w:multiLevelType w:val="hybridMultilevel"/>
    <w:tmpl w:val="3572C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7F77BC"/>
    <w:multiLevelType w:val="multilevel"/>
    <w:tmpl w:val="042C8978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90"/>
        </w:tabs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abstractNum w:abstractNumId="12" w15:restartNumberingAfterBreak="0">
    <w:nsid w:val="760E5689"/>
    <w:multiLevelType w:val="hybridMultilevel"/>
    <w:tmpl w:val="A4667760"/>
    <w:lvl w:ilvl="0" w:tplc="D5CA39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F622719"/>
    <w:multiLevelType w:val="hybridMultilevel"/>
    <w:tmpl w:val="7110E33C"/>
    <w:lvl w:ilvl="0" w:tplc="E55E0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49867609">
    <w:abstractNumId w:val="11"/>
  </w:num>
  <w:num w:numId="2" w16cid:durableId="350960641">
    <w:abstractNumId w:val="3"/>
  </w:num>
  <w:num w:numId="3" w16cid:durableId="337386440">
    <w:abstractNumId w:val="4"/>
  </w:num>
  <w:num w:numId="4" w16cid:durableId="543950113">
    <w:abstractNumId w:val="5"/>
  </w:num>
  <w:num w:numId="5" w16cid:durableId="1956401229">
    <w:abstractNumId w:val="13"/>
  </w:num>
  <w:num w:numId="6" w16cid:durableId="1382288072">
    <w:abstractNumId w:val="12"/>
  </w:num>
  <w:num w:numId="7" w16cid:durableId="589505411">
    <w:abstractNumId w:val="10"/>
  </w:num>
  <w:num w:numId="8" w16cid:durableId="1330905511">
    <w:abstractNumId w:val="8"/>
  </w:num>
  <w:num w:numId="9" w16cid:durableId="1769234086">
    <w:abstractNumId w:val="2"/>
  </w:num>
  <w:num w:numId="10" w16cid:durableId="1516307938">
    <w:abstractNumId w:val="6"/>
  </w:num>
  <w:num w:numId="11" w16cid:durableId="1641690750">
    <w:abstractNumId w:val="7"/>
  </w:num>
  <w:num w:numId="12" w16cid:durableId="1836870330">
    <w:abstractNumId w:val="1"/>
  </w:num>
  <w:num w:numId="13" w16cid:durableId="917373423">
    <w:abstractNumId w:val="0"/>
  </w:num>
  <w:num w:numId="14" w16cid:durableId="1282348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8"/>
  <w:removePersonalInformation/>
  <w:removeDateAndTime/>
  <w:embedSystemFonts/>
  <w:bordersDoNotSurroundHeader/>
  <w:bordersDoNotSurroundFooter/>
  <w:proofState w:spelling="clean"/>
  <w:trackRevisions/>
  <w:documentProtection w:edit="forms" w:enforcement="0"/>
  <w:defaultTabStop w:val="851"/>
  <w:evenAndOddHeaders/>
  <w:drawingGridHorizontalSpacing w:val="105"/>
  <w:drawingGridVerticalSpacing w:val="29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88"/>
    <w:rsid w:val="00001E22"/>
    <w:rsid w:val="000059F5"/>
    <w:rsid w:val="00006F41"/>
    <w:rsid w:val="000356A2"/>
    <w:rsid w:val="00057D78"/>
    <w:rsid w:val="00063ED8"/>
    <w:rsid w:val="0007180E"/>
    <w:rsid w:val="000771B6"/>
    <w:rsid w:val="000833BE"/>
    <w:rsid w:val="00092D69"/>
    <w:rsid w:val="00096E64"/>
    <w:rsid w:val="000C357C"/>
    <w:rsid w:val="000C44C0"/>
    <w:rsid w:val="000D0914"/>
    <w:rsid w:val="000E08FE"/>
    <w:rsid w:val="000E7C23"/>
    <w:rsid w:val="000F091A"/>
    <w:rsid w:val="000F1328"/>
    <w:rsid w:val="001039E9"/>
    <w:rsid w:val="00115044"/>
    <w:rsid w:val="00126023"/>
    <w:rsid w:val="001359E0"/>
    <w:rsid w:val="0013692B"/>
    <w:rsid w:val="00136A47"/>
    <w:rsid w:val="00147BFB"/>
    <w:rsid w:val="00154C2F"/>
    <w:rsid w:val="001602A1"/>
    <w:rsid w:val="001610BE"/>
    <w:rsid w:val="00180F47"/>
    <w:rsid w:val="001816D5"/>
    <w:rsid w:val="00190171"/>
    <w:rsid w:val="00191374"/>
    <w:rsid w:val="00197332"/>
    <w:rsid w:val="001A4E6F"/>
    <w:rsid w:val="001B3879"/>
    <w:rsid w:val="001B3948"/>
    <w:rsid w:val="001C4408"/>
    <w:rsid w:val="001C6043"/>
    <w:rsid w:val="001D148B"/>
    <w:rsid w:val="001D6672"/>
    <w:rsid w:val="001E59FE"/>
    <w:rsid w:val="0020505A"/>
    <w:rsid w:val="002077B3"/>
    <w:rsid w:val="00220622"/>
    <w:rsid w:val="00227781"/>
    <w:rsid w:val="00230F8D"/>
    <w:rsid w:val="002347C6"/>
    <w:rsid w:val="00245777"/>
    <w:rsid w:val="00257621"/>
    <w:rsid w:val="00260048"/>
    <w:rsid w:val="00277056"/>
    <w:rsid w:val="00277B4E"/>
    <w:rsid w:val="00285EC3"/>
    <w:rsid w:val="00287531"/>
    <w:rsid w:val="002A2680"/>
    <w:rsid w:val="002B4AF4"/>
    <w:rsid w:val="002C2C48"/>
    <w:rsid w:val="002C45F9"/>
    <w:rsid w:val="002D30C5"/>
    <w:rsid w:val="002E1567"/>
    <w:rsid w:val="00333D09"/>
    <w:rsid w:val="00351289"/>
    <w:rsid w:val="003539AF"/>
    <w:rsid w:val="0035714D"/>
    <w:rsid w:val="003576EE"/>
    <w:rsid w:val="003603C1"/>
    <w:rsid w:val="00366B21"/>
    <w:rsid w:val="00371BE5"/>
    <w:rsid w:val="003722B9"/>
    <w:rsid w:val="0037627E"/>
    <w:rsid w:val="0037697B"/>
    <w:rsid w:val="0039122B"/>
    <w:rsid w:val="003A3D3E"/>
    <w:rsid w:val="003B5144"/>
    <w:rsid w:val="003C4107"/>
    <w:rsid w:val="003D2AEC"/>
    <w:rsid w:val="003D2FC8"/>
    <w:rsid w:val="003E3773"/>
    <w:rsid w:val="003E44FC"/>
    <w:rsid w:val="003F257F"/>
    <w:rsid w:val="00400E6A"/>
    <w:rsid w:val="00402105"/>
    <w:rsid w:val="00413D28"/>
    <w:rsid w:val="00432E2A"/>
    <w:rsid w:val="00441419"/>
    <w:rsid w:val="00446022"/>
    <w:rsid w:val="004547BC"/>
    <w:rsid w:val="004558AF"/>
    <w:rsid w:val="00462208"/>
    <w:rsid w:val="0046401E"/>
    <w:rsid w:val="00497786"/>
    <w:rsid w:val="004A574D"/>
    <w:rsid w:val="004B3F5C"/>
    <w:rsid w:val="004B57E0"/>
    <w:rsid w:val="004C6A40"/>
    <w:rsid w:val="004D243A"/>
    <w:rsid w:val="004E5984"/>
    <w:rsid w:val="004F04C2"/>
    <w:rsid w:val="004F43A9"/>
    <w:rsid w:val="004F5149"/>
    <w:rsid w:val="0050111E"/>
    <w:rsid w:val="00502D88"/>
    <w:rsid w:val="00520C27"/>
    <w:rsid w:val="00523A6C"/>
    <w:rsid w:val="00552774"/>
    <w:rsid w:val="00553051"/>
    <w:rsid w:val="00555460"/>
    <w:rsid w:val="00565983"/>
    <w:rsid w:val="00586B65"/>
    <w:rsid w:val="0059184C"/>
    <w:rsid w:val="005A4152"/>
    <w:rsid w:val="005C2EB8"/>
    <w:rsid w:val="005E3A5B"/>
    <w:rsid w:val="005F1590"/>
    <w:rsid w:val="006016B7"/>
    <w:rsid w:val="00602555"/>
    <w:rsid w:val="00606FBD"/>
    <w:rsid w:val="006104BA"/>
    <w:rsid w:val="00637B0E"/>
    <w:rsid w:val="00643727"/>
    <w:rsid w:val="00645F9F"/>
    <w:rsid w:val="00657E8C"/>
    <w:rsid w:val="006623AD"/>
    <w:rsid w:val="006705DB"/>
    <w:rsid w:val="00673130"/>
    <w:rsid w:val="00676613"/>
    <w:rsid w:val="0068675B"/>
    <w:rsid w:val="00694D95"/>
    <w:rsid w:val="006B4A87"/>
    <w:rsid w:val="006C0B51"/>
    <w:rsid w:val="006C5090"/>
    <w:rsid w:val="006D5AA3"/>
    <w:rsid w:val="006D7086"/>
    <w:rsid w:val="006E6851"/>
    <w:rsid w:val="006F7F99"/>
    <w:rsid w:val="00704033"/>
    <w:rsid w:val="00717C12"/>
    <w:rsid w:val="007405C7"/>
    <w:rsid w:val="00751F72"/>
    <w:rsid w:val="007665C1"/>
    <w:rsid w:val="007744E0"/>
    <w:rsid w:val="0077624F"/>
    <w:rsid w:val="00776797"/>
    <w:rsid w:val="007803DB"/>
    <w:rsid w:val="0079003B"/>
    <w:rsid w:val="00797088"/>
    <w:rsid w:val="007A245E"/>
    <w:rsid w:val="007A7072"/>
    <w:rsid w:val="007C0F46"/>
    <w:rsid w:val="007C4D17"/>
    <w:rsid w:val="007C50FE"/>
    <w:rsid w:val="007D05A2"/>
    <w:rsid w:val="007D16F4"/>
    <w:rsid w:val="007D293C"/>
    <w:rsid w:val="007D5488"/>
    <w:rsid w:val="007E124B"/>
    <w:rsid w:val="007F6AEC"/>
    <w:rsid w:val="008065FC"/>
    <w:rsid w:val="00812258"/>
    <w:rsid w:val="0081525E"/>
    <w:rsid w:val="00823E89"/>
    <w:rsid w:val="00833B13"/>
    <w:rsid w:val="00835709"/>
    <w:rsid w:val="0083648A"/>
    <w:rsid w:val="00836F4E"/>
    <w:rsid w:val="0084109B"/>
    <w:rsid w:val="00854E12"/>
    <w:rsid w:val="00856F0F"/>
    <w:rsid w:val="00862D23"/>
    <w:rsid w:val="008637CF"/>
    <w:rsid w:val="00863F74"/>
    <w:rsid w:val="0086447D"/>
    <w:rsid w:val="00874D26"/>
    <w:rsid w:val="00876D4C"/>
    <w:rsid w:val="008A30AC"/>
    <w:rsid w:val="008B5303"/>
    <w:rsid w:val="008D215D"/>
    <w:rsid w:val="008F64F7"/>
    <w:rsid w:val="00926466"/>
    <w:rsid w:val="009338D7"/>
    <w:rsid w:val="009425F4"/>
    <w:rsid w:val="00945901"/>
    <w:rsid w:val="0095668C"/>
    <w:rsid w:val="00957121"/>
    <w:rsid w:val="009743DD"/>
    <w:rsid w:val="0097657A"/>
    <w:rsid w:val="00987825"/>
    <w:rsid w:val="009A23E8"/>
    <w:rsid w:val="009A4EB1"/>
    <w:rsid w:val="009A72A4"/>
    <w:rsid w:val="009A7610"/>
    <w:rsid w:val="009B7A86"/>
    <w:rsid w:val="009C2427"/>
    <w:rsid w:val="009C25F0"/>
    <w:rsid w:val="009D459E"/>
    <w:rsid w:val="009D5DDF"/>
    <w:rsid w:val="009D7295"/>
    <w:rsid w:val="009E0D77"/>
    <w:rsid w:val="009E2FC4"/>
    <w:rsid w:val="009E4B91"/>
    <w:rsid w:val="009F450B"/>
    <w:rsid w:val="00A018F8"/>
    <w:rsid w:val="00A076C2"/>
    <w:rsid w:val="00A24FA9"/>
    <w:rsid w:val="00A264F7"/>
    <w:rsid w:val="00A31BC0"/>
    <w:rsid w:val="00A369F1"/>
    <w:rsid w:val="00A40F15"/>
    <w:rsid w:val="00A43CD3"/>
    <w:rsid w:val="00A45A91"/>
    <w:rsid w:val="00A54A29"/>
    <w:rsid w:val="00A555AD"/>
    <w:rsid w:val="00A60894"/>
    <w:rsid w:val="00A609FF"/>
    <w:rsid w:val="00A84E2F"/>
    <w:rsid w:val="00A947A1"/>
    <w:rsid w:val="00A95F67"/>
    <w:rsid w:val="00AA3FA6"/>
    <w:rsid w:val="00AA5D4E"/>
    <w:rsid w:val="00AB6616"/>
    <w:rsid w:val="00AC16D6"/>
    <w:rsid w:val="00AC1D3C"/>
    <w:rsid w:val="00AE077C"/>
    <w:rsid w:val="00AE25A5"/>
    <w:rsid w:val="00AE2EEB"/>
    <w:rsid w:val="00AF2B3B"/>
    <w:rsid w:val="00B0629D"/>
    <w:rsid w:val="00B25877"/>
    <w:rsid w:val="00B25F04"/>
    <w:rsid w:val="00B26CB6"/>
    <w:rsid w:val="00B37430"/>
    <w:rsid w:val="00B40438"/>
    <w:rsid w:val="00B4084B"/>
    <w:rsid w:val="00B4356B"/>
    <w:rsid w:val="00B5098E"/>
    <w:rsid w:val="00B54587"/>
    <w:rsid w:val="00B66BFC"/>
    <w:rsid w:val="00B67CCA"/>
    <w:rsid w:val="00B71AB3"/>
    <w:rsid w:val="00B726F0"/>
    <w:rsid w:val="00B73622"/>
    <w:rsid w:val="00B77BB8"/>
    <w:rsid w:val="00B93AE8"/>
    <w:rsid w:val="00B97E1A"/>
    <w:rsid w:val="00BA625A"/>
    <w:rsid w:val="00BB3EDB"/>
    <w:rsid w:val="00BC26F4"/>
    <w:rsid w:val="00BC4927"/>
    <w:rsid w:val="00BC5927"/>
    <w:rsid w:val="00BC674F"/>
    <w:rsid w:val="00BD09BB"/>
    <w:rsid w:val="00BD6BE0"/>
    <w:rsid w:val="00BE3F58"/>
    <w:rsid w:val="00BF3D5E"/>
    <w:rsid w:val="00BF72FA"/>
    <w:rsid w:val="00C05F52"/>
    <w:rsid w:val="00C22E2C"/>
    <w:rsid w:val="00C22E38"/>
    <w:rsid w:val="00C24BDF"/>
    <w:rsid w:val="00C30DCE"/>
    <w:rsid w:val="00C3293B"/>
    <w:rsid w:val="00C341B3"/>
    <w:rsid w:val="00C34B6D"/>
    <w:rsid w:val="00C56DBE"/>
    <w:rsid w:val="00C609FC"/>
    <w:rsid w:val="00C86DC3"/>
    <w:rsid w:val="00CB3A07"/>
    <w:rsid w:val="00CC07B3"/>
    <w:rsid w:val="00CD06FE"/>
    <w:rsid w:val="00CD3B56"/>
    <w:rsid w:val="00D055FF"/>
    <w:rsid w:val="00D05D63"/>
    <w:rsid w:val="00D2582B"/>
    <w:rsid w:val="00D30E96"/>
    <w:rsid w:val="00D41778"/>
    <w:rsid w:val="00D46B30"/>
    <w:rsid w:val="00D508C6"/>
    <w:rsid w:val="00D543E3"/>
    <w:rsid w:val="00D5562D"/>
    <w:rsid w:val="00D70939"/>
    <w:rsid w:val="00D766B7"/>
    <w:rsid w:val="00D82CB5"/>
    <w:rsid w:val="00DA4D00"/>
    <w:rsid w:val="00DB0820"/>
    <w:rsid w:val="00DC2737"/>
    <w:rsid w:val="00DD0A68"/>
    <w:rsid w:val="00DD782B"/>
    <w:rsid w:val="00DE1322"/>
    <w:rsid w:val="00DE4B73"/>
    <w:rsid w:val="00DF109B"/>
    <w:rsid w:val="00DF238E"/>
    <w:rsid w:val="00DF4AA4"/>
    <w:rsid w:val="00DF68D2"/>
    <w:rsid w:val="00E005E7"/>
    <w:rsid w:val="00E01768"/>
    <w:rsid w:val="00E02A2C"/>
    <w:rsid w:val="00E0331F"/>
    <w:rsid w:val="00E2641A"/>
    <w:rsid w:val="00E46E63"/>
    <w:rsid w:val="00E47A6F"/>
    <w:rsid w:val="00E75437"/>
    <w:rsid w:val="00E81B5F"/>
    <w:rsid w:val="00E91E24"/>
    <w:rsid w:val="00E93A89"/>
    <w:rsid w:val="00EA65AF"/>
    <w:rsid w:val="00EB41DE"/>
    <w:rsid w:val="00EC12D0"/>
    <w:rsid w:val="00EC161C"/>
    <w:rsid w:val="00EC5AAD"/>
    <w:rsid w:val="00EC6ECE"/>
    <w:rsid w:val="00EC7AAD"/>
    <w:rsid w:val="00ED1EBE"/>
    <w:rsid w:val="00EE1723"/>
    <w:rsid w:val="00EE1938"/>
    <w:rsid w:val="00EF7E16"/>
    <w:rsid w:val="00F10547"/>
    <w:rsid w:val="00F146B2"/>
    <w:rsid w:val="00F25508"/>
    <w:rsid w:val="00F32B38"/>
    <w:rsid w:val="00F41C60"/>
    <w:rsid w:val="00F41EDD"/>
    <w:rsid w:val="00F41F5A"/>
    <w:rsid w:val="00F4427C"/>
    <w:rsid w:val="00F55104"/>
    <w:rsid w:val="00F55F68"/>
    <w:rsid w:val="00F57288"/>
    <w:rsid w:val="00F605C5"/>
    <w:rsid w:val="00F735A7"/>
    <w:rsid w:val="00F73F41"/>
    <w:rsid w:val="00F746B5"/>
    <w:rsid w:val="00F76CB9"/>
    <w:rsid w:val="00F772CE"/>
    <w:rsid w:val="00F83D9F"/>
    <w:rsid w:val="00F93C86"/>
    <w:rsid w:val="00FA016A"/>
    <w:rsid w:val="00FC43DC"/>
    <w:rsid w:val="00FC530D"/>
    <w:rsid w:val="00FC5B79"/>
    <w:rsid w:val="00FD2EF9"/>
    <w:rsid w:val="00FE3933"/>
    <w:rsid w:val="00FE50A2"/>
    <w:rsid w:val="00FE56D5"/>
    <w:rsid w:val="00FE66A1"/>
    <w:rsid w:val="00FE74DA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A47D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spacing w:line="220" w:lineRule="atLeast"/>
      <w:jc w:val="center"/>
      <w:outlineLvl w:val="0"/>
    </w:pPr>
    <w:rPr>
      <w:rFonts w:ascii="Times New Roman" w:hAnsi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ＭＳ 明朝" w:hAnsi="Courier New"/>
    </w:rPr>
  </w:style>
  <w:style w:type="paragraph" w:styleId="a4">
    <w:name w:val="Body Text Indent"/>
    <w:basedOn w:val="a"/>
    <w:pPr>
      <w:spacing w:line="220" w:lineRule="atLeast"/>
      <w:ind w:firstLine="210"/>
    </w:pPr>
    <w:rPr>
      <w:rFonts w:ascii="Times New Roman" w:hAnsi="Times New Roman"/>
      <w:sz w:val="18"/>
    </w:rPr>
  </w:style>
  <w:style w:type="paragraph" w:styleId="a5">
    <w:name w:val="Date"/>
    <w:basedOn w:val="a"/>
    <w:next w:val="a"/>
    <w:rPr>
      <w:rFonts w:ascii="Times New Roman" w:hAnsi="Times New Roman"/>
      <w:sz w:val="17"/>
    </w:rPr>
  </w:style>
  <w:style w:type="character" w:styleId="a6">
    <w:name w:val="Hyperlink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paragraph" w:styleId="a8">
    <w:name w:val="header"/>
    <w:basedOn w:val="a"/>
    <w:rsid w:val="00092D69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rsid w:val="00092D69"/>
    <w:pPr>
      <w:tabs>
        <w:tab w:val="center" w:pos="4252"/>
        <w:tab w:val="right" w:pos="8504"/>
      </w:tabs>
      <w:snapToGrid w:val="0"/>
    </w:pPr>
  </w:style>
  <w:style w:type="table" w:styleId="aa">
    <w:name w:val="Table Grid"/>
    <w:basedOn w:val="a1"/>
    <w:rsid w:val="009878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81525E"/>
    <w:rPr>
      <w:rFonts w:ascii="Arial" w:eastAsia="ＭＳ ゴシック" w:hAnsi="Arial"/>
      <w:sz w:val="18"/>
      <w:szCs w:val="18"/>
    </w:rPr>
  </w:style>
  <w:style w:type="character" w:customStyle="1" w:styleId="ac">
    <w:name w:val="吹き出し (文字)"/>
    <w:link w:val="ab"/>
    <w:rsid w:val="0081525E"/>
    <w:rPr>
      <w:rFonts w:ascii="Arial" w:eastAsia="ＭＳ ゴシック" w:hAnsi="Arial" w:cs="Times New Roman"/>
      <w:kern w:val="2"/>
      <w:sz w:val="18"/>
      <w:szCs w:val="18"/>
    </w:rPr>
  </w:style>
  <w:style w:type="paragraph" w:styleId="ad">
    <w:name w:val="caption"/>
    <w:basedOn w:val="a"/>
    <w:next w:val="a"/>
    <w:qFormat/>
    <w:rsid w:val="00945901"/>
    <w:rPr>
      <w:b/>
      <w:bCs/>
      <w:szCs w:val="21"/>
    </w:rPr>
  </w:style>
  <w:style w:type="paragraph" w:styleId="ae">
    <w:name w:val="List Paragraph"/>
    <w:basedOn w:val="a"/>
    <w:uiPriority w:val="34"/>
    <w:qFormat/>
    <w:rsid w:val="007665C1"/>
    <w:pPr>
      <w:ind w:leftChars="400" w:left="840"/>
    </w:pPr>
  </w:style>
  <w:style w:type="paragraph" w:styleId="af">
    <w:name w:val="Revision"/>
    <w:hidden/>
    <w:uiPriority w:val="99"/>
    <w:semiHidden/>
    <w:rsid w:val="005C2EB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B6FF2-D5E0-764B-99E6-B93EDA07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2023-07-20T01:31:00Z</dcterms:created>
  <dcterms:modified xsi:type="dcterms:W3CDTF">2023-07-20T02:52:00Z</dcterms:modified>
  <cp:category/>
</cp:coreProperties>
</file>